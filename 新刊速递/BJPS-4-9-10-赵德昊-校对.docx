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AE0" w:rsidRPr="000D4FF6" w:rsidRDefault="0085069D" w:rsidP="004D1AE0">
      <w:pPr>
        <w:rPr>
          <w:rFonts w:ascii="Arial" w:eastAsia="宋体" w:hAnsi="Arial" w:cs="Arial"/>
          <w:sz w:val="24"/>
        </w:rPr>
      </w:pPr>
      <w:r w:rsidRPr="000D4FF6">
        <w:rPr>
          <w:rFonts w:ascii="Arial" w:eastAsia="宋体" w:hAnsi="Arial" w:cs="Arial"/>
          <w:sz w:val="24"/>
        </w:rPr>
        <w:t>4.</w:t>
      </w:r>
      <w:r w:rsidR="004D1AE0" w:rsidRPr="000D4FF6">
        <w:rPr>
          <w:rFonts w:ascii="Arial" w:eastAsia="宋体" w:hAnsi="Arial" w:cs="Arial"/>
          <w:sz w:val="24"/>
        </w:rPr>
        <w:t>非洲威权政体中的霸权型政党、选举和内阁不稳定</w:t>
      </w:r>
    </w:p>
    <w:p w:rsidR="004944EC" w:rsidRPr="000D4FF6" w:rsidRDefault="000D4FF6" w:rsidP="004D1AE0">
      <w:pPr>
        <w:pStyle w:val="a3"/>
        <w:rPr>
          <w:rFonts w:ascii="Arial" w:hAnsi="Arial" w:cs="Arial"/>
        </w:rPr>
      </w:pPr>
      <w:r w:rsidRPr="000D4FF6">
        <w:rPr>
          <w:rFonts w:ascii="Arial" w:hAnsi="Arial" w:cs="Arial"/>
          <w:b/>
          <w:bCs/>
        </w:rPr>
        <w:t>题目：</w:t>
      </w:r>
      <w:r w:rsidR="004944EC" w:rsidRPr="000D4FF6">
        <w:rPr>
          <w:rFonts w:ascii="Arial" w:hAnsi="Arial" w:cs="Arial"/>
        </w:rPr>
        <w:t xml:space="preserve">Dominant Party Rule, Elections, and Cabinet Instability in African Autocracies </w:t>
      </w:r>
    </w:p>
    <w:p w:rsidR="004157F0" w:rsidRPr="000D4FF6" w:rsidRDefault="004D1AE0" w:rsidP="004157F0">
      <w:pPr>
        <w:pStyle w:val="a3"/>
        <w:rPr>
          <w:rFonts w:ascii="Arial" w:hAnsi="Arial" w:cs="Arial"/>
        </w:rPr>
      </w:pPr>
      <w:r w:rsidRPr="000D4FF6">
        <w:rPr>
          <w:rFonts w:ascii="Arial" w:hAnsi="Arial" w:cs="Arial"/>
          <w:b/>
          <w:bCs/>
        </w:rPr>
        <w:t>作者：</w:t>
      </w:r>
      <w:r w:rsidR="004157F0" w:rsidRPr="000D4FF6">
        <w:rPr>
          <w:rFonts w:ascii="Arial" w:hAnsi="Arial" w:cs="Arial"/>
        </w:rPr>
        <w:t>A</w:t>
      </w:r>
      <w:r w:rsidR="007A01CB" w:rsidRPr="000D4FF6">
        <w:rPr>
          <w:rFonts w:ascii="Arial" w:hAnsi="Arial" w:cs="Arial"/>
        </w:rPr>
        <w:t xml:space="preserve">lex </w:t>
      </w:r>
      <w:r w:rsidR="004157F0" w:rsidRPr="000D4FF6">
        <w:rPr>
          <w:rFonts w:ascii="Arial" w:hAnsi="Arial" w:cs="Arial"/>
        </w:rPr>
        <w:t>M. K</w:t>
      </w:r>
      <w:r w:rsidR="007A01CB" w:rsidRPr="000D4FF6">
        <w:rPr>
          <w:rFonts w:ascii="Arial" w:hAnsi="Arial" w:cs="Arial"/>
        </w:rPr>
        <w:t>roeger</w:t>
      </w:r>
      <w:r w:rsidR="007A01CB" w:rsidRPr="000D4FF6">
        <w:rPr>
          <w:rFonts w:ascii="Arial" w:hAnsi="Arial" w:cs="Arial"/>
        </w:rPr>
        <w:t>，加州大学塞默德分校政治学系教授</w:t>
      </w:r>
      <w:r w:rsidR="004157F0" w:rsidRPr="000D4FF6">
        <w:rPr>
          <w:rFonts w:ascii="Arial" w:hAnsi="Arial" w:cs="Arial"/>
        </w:rPr>
        <w:t xml:space="preserve"> </w:t>
      </w:r>
    </w:p>
    <w:p w:rsidR="004D1AE0" w:rsidRPr="000D4FF6" w:rsidRDefault="000D4FF6" w:rsidP="004D1AE0">
      <w:pPr>
        <w:rPr>
          <w:rFonts w:ascii="Arial" w:eastAsia="宋体" w:hAnsi="Arial" w:cs="Arial"/>
          <w:sz w:val="24"/>
        </w:rPr>
      </w:pPr>
      <w:r w:rsidRPr="000D4FF6">
        <w:rPr>
          <w:rFonts w:ascii="Arial" w:eastAsia="宋体" w:hAnsi="Arial" w:cs="Arial" w:hint="eastAsia"/>
          <w:b/>
          <w:bCs/>
          <w:sz w:val="24"/>
        </w:rPr>
        <w:t>摘要：</w:t>
      </w:r>
      <w:r w:rsidR="004D1AE0" w:rsidRPr="000D4FF6">
        <w:rPr>
          <w:rFonts w:ascii="Arial" w:eastAsia="宋体" w:hAnsi="Arial" w:cs="Arial"/>
          <w:sz w:val="24"/>
        </w:rPr>
        <w:t>本文基于威权制度的文献解释了霸权型政党在限制</w:t>
      </w:r>
      <w:r>
        <w:rPr>
          <w:rFonts w:ascii="Arial" w:eastAsia="宋体" w:hAnsi="Arial" w:cs="Arial" w:hint="eastAsia"/>
          <w:sz w:val="24"/>
        </w:rPr>
        <w:t>领导人</w:t>
      </w:r>
      <w:r w:rsidR="004D1AE0" w:rsidRPr="000D4FF6">
        <w:rPr>
          <w:rFonts w:ascii="Arial" w:eastAsia="宋体" w:hAnsi="Arial" w:cs="Arial"/>
          <w:sz w:val="24"/>
        </w:rPr>
        <w:t>重组内阁能力</w:t>
      </w:r>
      <w:r>
        <w:rPr>
          <w:rFonts w:ascii="Arial" w:eastAsia="宋体" w:hAnsi="Arial" w:cs="Arial" w:hint="eastAsia"/>
          <w:sz w:val="24"/>
        </w:rPr>
        <w:t>上</w:t>
      </w:r>
      <w:r w:rsidR="004D1AE0" w:rsidRPr="000D4FF6">
        <w:rPr>
          <w:rFonts w:ascii="Arial" w:eastAsia="宋体" w:hAnsi="Arial" w:cs="Arial"/>
          <w:sz w:val="24"/>
        </w:rPr>
        <w:t>的作用。为了维持与党内精英进行权力分享的可信承诺，霸权型政党的领导人经常性改组内阁成员的能力受到了限制。这些限制也形成了关于内阁改组</w:t>
      </w:r>
      <w:ins w:id="0" w:author="吴 温泉" w:date="2020-02-10T20:50:00Z">
        <w:r w:rsidR="0059460F">
          <w:rPr>
            <w:rFonts w:ascii="Arial" w:eastAsia="宋体" w:hAnsi="Arial" w:cs="Arial" w:hint="eastAsia"/>
            <w:sz w:val="24"/>
          </w:rPr>
          <w:t>的</w:t>
        </w:r>
      </w:ins>
      <w:r w:rsidR="004D1AE0" w:rsidRPr="000D4FF6">
        <w:rPr>
          <w:rFonts w:ascii="Arial" w:eastAsia="宋体" w:hAnsi="Arial" w:cs="Arial"/>
          <w:sz w:val="24"/>
        </w:rPr>
        <w:t>明显</w:t>
      </w:r>
      <w:del w:id="1" w:author="吴 温泉" w:date="2020-02-10T20:50:00Z">
        <w:r w:rsidR="004D1AE0" w:rsidRPr="000D4FF6" w:rsidDel="0059460F">
          <w:rPr>
            <w:rFonts w:ascii="Arial" w:eastAsia="宋体" w:hAnsi="Arial" w:cs="Arial"/>
            <w:sz w:val="24"/>
          </w:rPr>
          <w:delText>的</w:delText>
        </w:r>
      </w:del>
      <w:r w:rsidR="004D1AE0" w:rsidRPr="000D4FF6">
        <w:rPr>
          <w:rFonts w:ascii="Arial" w:eastAsia="宋体" w:hAnsi="Arial" w:cs="Arial"/>
          <w:sz w:val="24"/>
        </w:rPr>
        <w:t>时间模式，</w:t>
      </w:r>
      <w:ins w:id="2" w:author="吴 温泉" w:date="2020-02-10T20:51:00Z">
        <w:r w:rsidR="0059460F">
          <w:rPr>
            <w:rFonts w:ascii="Arial" w:eastAsia="宋体" w:hAnsi="Arial" w:cs="Arial" w:hint="eastAsia"/>
            <w:sz w:val="24"/>
          </w:rPr>
          <w:t>即</w:t>
        </w:r>
      </w:ins>
      <w:r w:rsidR="004D1AE0" w:rsidRPr="000D4FF6">
        <w:rPr>
          <w:rFonts w:ascii="Arial" w:eastAsia="宋体" w:hAnsi="Arial" w:cs="Arial"/>
          <w:sz w:val="24"/>
        </w:rPr>
        <w:t>大规模的改组通常发生在选举之后。反过来说，个人独裁型的领导人面临着更小的权力分享限制，能够以更随意的时间间隔进行更广泛的内阁改组。军事型领导人则面临着更为复杂的制约因素，包括军官或文官是否占据内阁的位置以及领导人在政权绩效和大众支持上在多大程度上依靠着文职部长。通过对</w:t>
      </w:r>
      <w:r w:rsidR="004D1AE0" w:rsidRPr="000D4FF6">
        <w:rPr>
          <w:rFonts w:ascii="Arial" w:eastAsia="宋体" w:hAnsi="Arial" w:cs="Arial"/>
          <w:sz w:val="24"/>
        </w:rPr>
        <w:t>1976</w:t>
      </w:r>
      <w:r w:rsidR="004D1AE0" w:rsidRPr="000D4FF6">
        <w:rPr>
          <w:rFonts w:ascii="Arial" w:eastAsia="宋体" w:hAnsi="Arial" w:cs="Arial"/>
          <w:sz w:val="24"/>
        </w:rPr>
        <w:t>至</w:t>
      </w:r>
      <w:r w:rsidR="004D1AE0" w:rsidRPr="000D4FF6">
        <w:rPr>
          <w:rFonts w:ascii="Arial" w:eastAsia="宋体" w:hAnsi="Arial" w:cs="Arial"/>
          <w:sz w:val="24"/>
        </w:rPr>
        <w:t>2010</w:t>
      </w:r>
      <w:r w:rsidR="004D1AE0" w:rsidRPr="000D4FF6">
        <w:rPr>
          <w:rFonts w:ascii="Arial" w:eastAsia="宋体" w:hAnsi="Arial" w:cs="Arial"/>
          <w:sz w:val="24"/>
        </w:rPr>
        <w:t>年间来自</w:t>
      </w:r>
      <w:r w:rsidR="004D1AE0" w:rsidRPr="000D4FF6">
        <w:rPr>
          <w:rFonts w:ascii="Arial" w:eastAsia="宋体" w:hAnsi="Arial" w:cs="Arial"/>
          <w:sz w:val="24"/>
        </w:rPr>
        <w:t>37</w:t>
      </w:r>
      <w:r w:rsidR="004D1AE0" w:rsidRPr="000D4FF6">
        <w:rPr>
          <w:rFonts w:ascii="Arial" w:eastAsia="宋体" w:hAnsi="Arial" w:cs="Arial"/>
          <w:sz w:val="24"/>
        </w:rPr>
        <w:t>个非洲国家的</w:t>
      </w:r>
      <w:r w:rsidR="004D1AE0" w:rsidRPr="000D4FF6">
        <w:rPr>
          <w:rFonts w:ascii="Arial" w:eastAsia="宋体" w:hAnsi="Arial" w:cs="Arial"/>
          <w:sz w:val="24"/>
        </w:rPr>
        <w:t>94</w:t>
      </w:r>
      <w:r w:rsidR="004D1AE0" w:rsidRPr="000D4FF6">
        <w:rPr>
          <w:rFonts w:ascii="Arial" w:eastAsia="宋体" w:hAnsi="Arial" w:cs="Arial"/>
          <w:sz w:val="24"/>
        </w:rPr>
        <w:t>位独裁领导人的内阁数据进行的实证分析，本文验证了关于霸权型政党领导人和个人独裁型领导人的理论假设，但对军事领导人内阁改组的行为则尚无定论。</w:t>
      </w:r>
    </w:p>
    <w:p w:rsidR="004157F0" w:rsidRPr="000D4FF6" w:rsidRDefault="004157F0">
      <w:pPr>
        <w:rPr>
          <w:rFonts w:ascii="Arial" w:eastAsia="宋体" w:hAnsi="Arial" w:cs="Arial"/>
          <w:sz w:val="24"/>
        </w:rPr>
      </w:pPr>
    </w:p>
    <w:p w:rsidR="004944EC" w:rsidRPr="000D4FF6" w:rsidRDefault="004944EC" w:rsidP="000D4FF6">
      <w:pPr>
        <w:pStyle w:val="a3"/>
        <w:jc w:val="both"/>
        <w:rPr>
          <w:rFonts w:ascii="Arial" w:hAnsi="Arial" w:cs="Arial"/>
        </w:rPr>
      </w:pPr>
      <w:r w:rsidRPr="000D4FF6">
        <w:rPr>
          <w:rFonts w:ascii="Arial" w:hAnsi="Arial" w:cs="Arial"/>
        </w:rPr>
        <w:t>This article draws on the authoritarian institutions literature to explain the role of dominant parties in constraining the ability of autocrats to reshuffle cabinet ministers. Dominant party leaders are constrained in their ability to frequently reshuffle ministers by the need to maintain credible power-sharing commi</w:t>
      </w:r>
      <w:r w:rsidR="00796B34" w:rsidRPr="000D4FF6">
        <w:rPr>
          <w:rFonts w:ascii="Arial" w:hAnsi="Arial" w:cs="Arial"/>
        </w:rPr>
        <w:t>t</w:t>
      </w:r>
      <w:r w:rsidRPr="000D4FF6">
        <w:rPr>
          <w:rFonts w:ascii="Arial" w:hAnsi="Arial" w:cs="Arial"/>
        </w:rPr>
        <w:t xml:space="preserve">ments with party elites. These constraints also produce distinct temporal patterns of instability where large reshuffles occur following elections. Conversely, personalist leaders face fewer power-sharing constraints and engage in more extensive cabinet reshuffles at more arbitrary intervals. Military leaders face complex constraints that depend on whether officers or civilians occupy cabinet posts and the extent to which leaders are dependent upon civilian ministers for regime performance and popular support. Empirical analyses using data on the cabinets of ninety-four authoritarian leaders from thirty-seven African countries between 1976 and 2010 support the theoretical expectations for dominant party and personalist leaders, but are inconclusive for military leaders. </w:t>
      </w:r>
    </w:p>
    <w:p w:rsidR="004157F0" w:rsidRPr="000D4FF6" w:rsidRDefault="000D4FF6">
      <w:pPr>
        <w:rPr>
          <w:rFonts w:ascii="Arial" w:eastAsia="宋体" w:hAnsi="Arial" w:cs="Arial"/>
          <w:sz w:val="24"/>
        </w:rPr>
      </w:pPr>
      <w:r>
        <w:rPr>
          <w:rFonts w:ascii="Arial" w:eastAsia="宋体" w:hAnsi="Arial" w:cs="Arial" w:hint="eastAsia"/>
          <w:sz w:val="24"/>
        </w:rPr>
        <w:t>9</w:t>
      </w:r>
      <w:r>
        <w:rPr>
          <w:rFonts w:ascii="Arial" w:eastAsia="宋体" w:hAnsi="Arial" w:cs="Arial"/>
          <w:sz w:val="24"/>
        </w:rPr>
        <w:t>.</w:t>
      </w:r>
      <w:r w:rsidRPr="000D4FF6">
        <w:rPr>
          <w:rFonts w:ascii="Arial" w:eastAsia="宋体" w:hAnsi="Arial" w:cs="Arial"/>
          <w:sz w:val="24"/>
        </w:rPr>
        <w:t>微妙的问责制：南部非洲国家选民对服务提供的反应</w:t>
      </w:r>
    </w:p>
    <w:p w:rsidR="004157F0" w:rsidRPr="000D4FF6" w:rsidRDefault="000D4FF6" w:rsidP="004157F0">
      <w:pPr>
        <w:pStyle w:val="a3"/>
        <w:rPr>
          <w:rFonts w:ascii="Arial" w:hAnsi="Arial" w:cs="Arial"/>
        </w:rPr>
      </w:pPr>
      <w:r w:rsidRPr="000D4FF6">
        <w:rPr>
          <w:rFonts w:ascii="Arial" w:hAnsi="Arial" w:cs="Arial" w:hint="eastAsia"/>
          <w:b/>
          <w:bCs/>
        </w:rPr>
        <w:t>题目：</w:t>
      </w:r>
      <w:r w:rsidR="004157F0" w:rsidRPr="000D4FF6">
        <w:rPr>
          <w:rFonts w:ascii="Arial" w:hAnsi="Arial" w:cs="Arial"/>
        </w:rPr>
        <w:t xml:space="preserve">Nuanced Accountability: Voter Responses to Service Delivery in Southern Africa </w:t>
      </w:r>
    </w:p>
    <w:p w:rsidR="008F4A33" w:rsidRPr="000D4FF6" w:rsidRDefault="007A01CB">
      <w:pPr>
        <w:rPr>
          <w:rFonts w:ascii="Arial" w:eastAsia="宋体" w:hAnsi="Arial" w:cs="Arial"/>
          <w:sz w:val="24"/>
        </w:rPr>
      </w:pPr>
      <w:r w:rsidRPr="000D4FF6">
        <w:rPr>
          <w:rFonts w:ascii="Arial" w:eastAsia="宋体" w:hAnsi="Arial" w:cs="Arial"/>
          <w:b/>
          <w:bCs/>
          <w:sz w:val="24"/>
        </w:rPr>
        <w:t>作者：</w:t>
      </w:r>
      <w:r w:rsidRPr="000D4FF6">
        <w:rPr>
          <w:rFonts w:ascii="Arial" w:eastAsia="宋体" w:hAnsi="Arial" w:cs="Arial"/>
          <w:sz w:val="24"/>
        </w:rPr>
        <w:t xml:space="preserve">Daniel de </w:t>
      </w:r>
      <w:proofErr w:type="spellStart"/>
      <w:r w:rsidRPr="000D4FF6">
        <w:rPr>
          <w:rFonts w:ascii="Arial" w:eastAsia="宋体" w:hAnsi="Arial" w:cs="Arial"/>
          <w:sz w:val="24"/>
        </w:rPr>
        <w:t>Kadt</w:t>
      </w:r>
      <w:proofErr w:type="spellEnd"/>
      <w:r w:rsidRPr="000D4FF6">
        <w:rPr>
          <w:rFonts w:ascii="Arial" w:eastAsia="宋体" w:hAnsi="Arial" w:cs="Arial"/>
          <w:sz w:val="24"/>
        </w:rPr>
        <w:t>，加州大学塞默德分校政治学系助理教授；</w:t>
      </w:r>
      <w:r w:rsidRPr="000D4FF6">
        <w:rPr>
          <w:rFonts w:ascii="Arial" w:eastAsia="宋体" w:hAnsi="Arial" w:cs="Arial"/>
          <w:sz w:val="24"/>
        </w:rPr>
        <w:t>Even S. Lieberman</w:t>
      </w:r>
      <w:r w:rsidRPr="000D4FF6">
        <w:rPr>
          <w:rFonts w:ascii="Arial" w:eastAsia="宋体" w:hAnsi="Arial" w:cs="Arial"/>
          <w:sz w:val="24"/>
        </w:rPr>
        <w:t>，麻省理工学院政治学系教授</w:t>
      </w:r>
    </w:p>
    <w:p w:rsidR="000D4FF6" w:rsidRDefault="000D4FF6" w:rsidP="004D1AE0">
      <w:pPr>
        <w:rPr>
          <w:rFonts w:ascii="Arial" w:eastAsia="宋体" w:hAnsi="Arial" w:cs="Arial"/>
          <w:sz w:val="24"/>
        </w:rPr>
      </w:pPr>
    </w:p>
    <w:p w:rsidR="004D1AE0" w:rsidRPr="000D4FF6" w:rsidRDefault="000D4FF6" w:rsidP="004D1AE0">
      <w:pPr>
        <w:rPr>
          <w:rFonts w:ascii="Arial" w:eastAsia="宋体" w:hAnsi="Arial" w:cs="Arial"/>
          <w:sz w:val="24"/>
        </w:rPr>
      </w:pPr>
      <w:r w:rsidRPr="000D4FF6">
        <w:rPr>
          <w:rFonts w:ascii="Arial" w:eastAsia="宋体" w:hAnsi="Arial" w:cs="Arial" w:hint="eastAsia"/>
          <w:b/>
          <w:bCs/>
          <w:sz w:val="24"/>
        </w:rPr>
        <w:t>摘要：</w:t>
      </w:r>
      <w:r w:rsidR="004D1AE0" w:rsidRPr="000D4FF6">
        <w:rPr>
          <w:rFonts w:ascii="Arial" w:eastAsia="宋体" w:hAnsi="Arial" w:cs="Arial"/>
          <w:sz w:val="24"/>
        </w:rPr>
        <w:t>各种关于民主治理的理论都假定公民会在现任政治家提供了更好的服务时投他的票，当其提供的服务变差时就投反对派的票。但是这种理论</w:t>
      </w:r>
      <w:ins w:id="3" w:author="吴 温泉" w:date="2020-02-10T21:06:00Z">
        <w:r w:rsidR="005A5000">
          <w:rPr>
            <w:rFonts w:ascii="Arial" w:eastAsia="宋体" w:hAnsi="Arial" w:cs="Arial" w:hint="eastAsia"/>
            <w:sz w:val="24"/>
          </w:rPr>
          <w:t>上</w:t>
        </w:r>
      </w:ins>
      <w:del w:id="4" w:author="吴 温泉" w:date="2020-02-10T21:06:00Z">
        <w:r w:rsidDel="005A5000">
          <w:rPr>
            <w:rFonts w:ascii="Arial" w:eastAsia="宋体" w:hAnsi="Arial" w:cs="Arial" w:hint="eastAsia"/>
            <w:sz w:val="24"/>
          </w:rPr>
          <w:delText>化</w:delText>
        </w:r>
        <w:r w:rsidR="004D1AE0" w:rsidRPr="000D4FF6" w:rsidDel="005A5000">
          <w:rPr>
            <w:rFonts w:ascii="Arial" w:eastAsia="宋体" w:hAnsi="Arial" w:cs="Arial"/>
            <w:sz w:val="24"/>
          </w:rPr>
          <w:delText>的</w:delText>
        </w:r>
      </w:del>
      <w:r w:rsidR="004D1AE0" w:rsidRPr="000D4FF6">
        <w:rPr>
          <w:rFonts w:ascii="Arial" w:eastAsia="宋体" w:hAnsi="Arial" w:cs="Arial"/>
          <w:sz w:val="24"/>
        </w:rPr>
        <w:t>选举问</w:t>
      </w:r>
      <w:r w:rsidR="004D1AE0" w:rsidRPr="000D4FF6">
        <w:rPr>
          <w:rFonts w:ascii="Arial" w:eastAsia="宋体" w:hAnsi="Arial" w:cs="Arial"/>
          <w:sz w:val="24"/>
        </w:rPr>
        <w:lastRenderedPageBreak/>
        <w:t>责制是否在发展中国家的情境下仍然能发挥作用呢？本文研究了南部非洲的民主国家，那里对基本服务的基础设施投资已经有了广泛但并不全面的扩张，基于此本文对上述问题提供了新的理论解释。通过分析服务提供与投票行为的关系，我们发现了一个出乎意料的负</w:t>
      </w:r>
      <w:r>
        <w:rPr>
          <w:rFonts w:ascii="Arial" w:eastAsia="宋体" w:hAnsi="Arial" w:cs="Arial" w:hint="eastAsia"/>
          <w:sz w:val="24"/>
        </w:rPr>
        <w:t>相关</w:t>
      </w:r>
      <w:r w:rsidR="004D1AE0" w:rsidRPr="000D4FF6">
        <w:rPr>
          <w:rFonts w:ascii="Arial" w:eastAsia="宋体" w:hAnsi="Arial" w:cs="Arial"/>
          <w:sz w:val="24"/>
        </w:rPr>
        <w:t>关系：</w:t>
      </w:r>
      <w:del w:id="5" w:author="吴 温泉" w:date="2020-02-10T21:50:00Z">
        <w:r w:rsidR="004D1AE0" w:rsidRPr="000D4FF6" w:rsidDel="00EF401C">
          <w:rPr>
            <w:rFonts w:ascii="Arial" w:eastAsia="宋体" w:hAnsi="Arial" w:cs="Arial"/>
            <w:sz w:val="24"/>
          </w:rPr>
          <w:delText>对于</w:delText>
        </w:r>
      </w:del>
      <w:r w:rsidR="004D1AE0" w:rsidRPr="000D4FF6">
        <w:rPr>
          <w:rFonts w:ascii="Arial" w:eastAsia="宋体" w:hAnsi="Arial" w:cs="Arial"/>
          <w:sz w:val="24"/>
        </w:rPr>
        <w:t>服务提供的改善预示着对</w:t>
      </w:r>
      <w:del w:id="6" w:author="吴 温泉" w:date="2020-02-10T21:53:00Z">
        <w:r w:rsidR="004D1AE0" w:rsidRPr="000D4FF6" w:rsidDel="00EF401C">
          <w:rPr>
            <w:rFonts w:ascii="Arial" w:eastAsia="宋体" w:hAnsi="Arial" w:cs="Arial"/>
            <w:sz w:val="24"/>
          </w:rPr>
          <w:delText>主导政党</w:delText>
        </w:r>
      </w:del>
      <w:ins w:id="7" w:author="吴 温泉" w:date="2020-02-10T21:53:00Z">
        <w:r w:rsidR="00EF401C">
          <w:rPr>
            <w:rFonts w:ascii="Arial" w:eastAsia="宋体" w:hAnsi="Arial" w:cs="Arial" w:hint="eastAsia"/>
            <w:sz w:val="24"/>
          </w:rPr>
          <w:t>执政党</w:t>
        </w:r>
      </w:ins>
      <w:r w:rsidR="004D1AE0" w:rsidRPr="000D4FF6">
        <w:rPr>
          <w:rFonts w:ascii="Arial" w:eastAsia="宋体" w:hAnsi="Arial" w:cs="Arial"/>
          <w:sz w:val="24"/>
        </w:rPr>
        <w:t>在任者的支持将减少。尽管在反对派控制地方政府的地区，这一负向关系更为强烈，但即便在全国性执政党控制地方政府的地区，这一负相关关系仍然存在。调查数据</w:t>
      </w:r>
      <w:r>
        <w:rPr>
          <w:rFonts w:ascii="Arial" w:eastAsia="宋体" w:hAnsi="Arial" w:cs="Arial" w:hint="eastAsia"/>
          <w:sz w:val="24"/>
        </w:rPr>
        <w:t>也侧面</w:t>
      </w:r>
      <w:r w:rsidR="004D1AE0" w:rsidRPr="000D4FF6">
        <w:rPr>
          <w:rFonts w:ascii="Arial" w:eastAsia="宋体" w:hAnsi="Arial" w:cs="Arial"/>
          <w:sz w:val="24"/>
        </w:rPr>
        <w:t>提供了</w:t>
      </w:r>
      <w:r>
        <w:rPr>
          <w:rFonts w:ascii="Arial" w:eastAsia="宋体" w:hAnsi="Arial" w:cs="Arial" w:hint="eastAsia"/>
          <w:sz w:val="24"/>
        </w:rPr>
        <w:t>相应</w:t>
      </w:r>
      <w:r w:rsidR="004D1AE0" w:rsidRPr="000D4FF6">
        <w:rPr>
          <w:rFonts w:ascii="Arial" w:eastAsia="宋体" w:hAnsi="Arial" w:cs="Arial"/>
          <w:sz w:val="24"/>
        </w:rPr>
        <w:t>证据，表明公民对腐败的担忧和对公共服务提供不断增长的偏好可能驱动着公民的态度和行为。因此，选民可能会对服务的提供作出回应，但回应也许是以比现有理论之前所认定的更为微妙的方式进行。</w:t>
      </w:r>
    </w:p>
    <w:p w:rsidR="004D1AE0" w:rsidRPr="000D4FF6" w:rsidRDefault="004D1AE0">
      <w:pPr>
        <w:rPr>
          <w:rFonts w:ascii="Arial" w:eastAsia="宋体" w:hAnsi="Arial" w:cs="Arial"/>
          <w:sz w:val="24"/>
        </w:rPr>
      </w:pPr>
    </w:p>
    <w:p w:rsidR="008F4A33" w:rsidRPr="000D4FF6" w:rsidRDefault="008F4A33" w:rsidP="000D4FF6">
      <w:pPr>
        <w:pStyle w:val="a3"/>
        <w:jc w:val="both"/>
        <w:rPr>
          <w:rFonts w:ascii="Arial" w:hAnsi="Arial" w:cs="Arial"/>
        </w:rPr>
      </w:pPr>
      <w:r w:rsidRPr="000D4FF6">
        <w:rPr>
          <w:rFonts w:ascii="Arial" w:hAnsi="Arial" w:cs="Arial"/>
        </w:rPr>
        <w:t xml:space="preserve">Various theories of democratic governance posit that citizens should vote for incumbent politicians when they provide good service, and vote for the opposition when service delivery is poor. But does electoral accountability work as theorized, especially in developing country contexts? Studying Southern African democracies, where infrastructural investment in basic services has expanded widely but not universally, we contribute a new empirical answer to this question. Analyzing the relationship between service provision and voting, we find a surprising negative relationship: improvements in service provision predict decreases in support for dominant party incumbents. Though stronger in areas where opposition parties control local government, the negative relationship persists even in those areas where local government is run by the nationally dominant party. Survey data provide suggestive evidence that citizen concerns about corruption and ratcheting preferences for service delivery may be driving citizen attitudes and behaviors. Voters may thus be responsive to service delivery, but perhaps in ways that are more nuanced than extant theories previously recognized. </w:t>
      </w:r>
    </w:p>
    <w:p w:rsidR="00DB63D9" w:rsidRPr="000D4FF6" w:rsidRDefault="000D4FF6">
      <w:pPr>
        <w:rPr>
          <w:rFonts w:ascii="Arial" w:eastAsia="宋体" w:hAnsi="Arial" w:cs="Arial"/>
          <w:sz w:val="24"/>
        </w:rPr>
      </w:pPr>
      <w:r>
        <w:rPr>
          <w:rFonts w:ascii="Arial" w:eastAsia="宋体" w:hAnsi="Arial" w:cs="Arial" w:hint="eastAsia"/>
          <w:sz w:val="24"/>
        </w:rPr>
        <w:t>1</w:t>
      </w:r>
      <w:r>
        <w:rPr>
          <w:rFonts w:ascii="Arial" w:eastAsia="宋体" w:hAnsi="Arial" w:cs="Arial"/>
          <w:sz w:val="24"/>
        </w:rPr>
        <w:t>0.</w:t>
      </w:r>
      <w:r w:rsidRPr="000D4FF6">
        <w:rPr>
          <w:rFonts w:ascii="Arial" w:eastAsia="宋体" w:hAnsi="Arial" w:cs="Arial"/>
          <w:sz w:val="24"/>
        </w:rPr>
        <w:t>非洲的族群多样性、族群分离和族群中心主义式的信任</w:t>
      </w:r>
    </w:p>
    <w:p w:rsidR="00DB63D9" w:rsidRPr="000D4FF6" w:rsidRDefault="000D4FF6" w:rsidP="000D4FF6">
      <w:pPr>
        <w:pStyle w:val="a3"/>
        <w:rPr>
          <w:rFonts w:ascii="Arial" w:hAnsi="Arial" w:cs="Arial"/>
        </w:rPr>
      </w:pPr>
      <w:r w:rsidRPr="000D4FF6">
        <w:rPr>
          <w:rFonts w:ascii="Arial" w:hAnsi="Arial" w:cs="Arial" w:hint="eastAsia"/>
          <w:b/>
          <w:bCs/>
        </w:rPr>
        <w:t>题目：</w:t>
      </w:r>
      <w:r w:rsidR="00DB63D9" w:rsidRPr="000D4FF6">
        <w:rPr>
          <w:rFonts w:ascii="Arial" w:hAnsi="Arial" w:cs="Arial"/>
        </w:rPr>
        <w:t xml:space="preserve">Ethnic Diversity, Segregation and Ethnocentric Trust in Africa </w:t>
      </w:r>
    </w:p>
    <w:p w:rsidR="007A01CB" w:rsidRDefault="000D4FF6" w:rsidP="00DB63D9">
      <w:pPr>
        <w:pStyle w:val="a3"/>
        <w:rPr>
          <w:rFonts w:ascii="Arial" w:hAnsi="Arial" w:cs="Arial"/>
        </w:rPr>
      </w:pPr>
      <w:r w:rsidRPr="000D4FF6">
        <w:rPr>
          <w:rFonts w:ascii="Arial" w:hAnsi="Arial" w:cs="Arial" w:hint="eastAsia"/>
          <w:b/>
          <w:bCs/>
        </w:rPr>
        <w:t>作者：</w:t>
      </w:r>
      <w:r w:rsidR="00DB63D9" w:rsidRPr="000D4FF6">
        <w:rPr>
          <w:rFonts w:ascii="Arial" w:hAnsi="Arial" w:cs="Arial"/>
        </w:rPr>
        <w:t>A</w:t>
      </w:r>
      <w:r w:rsidR="007A01CB" w:rsidRPr="000D4FF6">
        <w:rPr>
          <w:rFonts w:ascii="Arial" w:hAnsi="Arial" w:cs="Arial"/>
        </w:rPr>
        <w:t>manda Lea Robinson</w:t>
      </w:r>
      <w:r w:rsidR="0085069D" w:rsidRPr="000D4FF6">
        <w:rPr>
          <w:rFonts w:ascii="Arial" w:hAnsi="Arial" w:cs="Arial"/>
        </w:rPr>
        <w:t>，俄亥俄州立大学大学政治学系副教授</w:t>
      </w:r>
    </w:p>
    <w:p w:rsidR="000D4FF6" w:rsidRPr="000D4FF6" w:rsidRDefault="000D4FF6" w:rsidP="000D4FF6">
      <w:pPr>
        <w:rPr>
          <w:rFonts w:ascii="Arial" w:eastAsia="宋体" w:hAnsi="Arial" w:cs="Arial"/>
          <w:sz w:val="24"/>
        </w:rPr>
      </w:pPr>
      <w:r w:rsidRPr="000D4FF6">
        <w:rPr>
          <w:rFonts w:ascii="Arial" w:eastAsia="宋体" w:hAnsi="Arial" w:cs="Arial" w:hint="eastAsia"/>
          <w:b/>
          <w:bCs/>
          <w:sz w:val="24"/>
        </w:rPr>
        <w:t>摘要：</w:t>
      </w:r>
      <w:r w:rsidRPr="000D4FF6">
        <w:rPr>
          <w:rFonts w:ascii="Arial" w:eastAsia="宋体" w:hAnsi="Arial" w:cs="Arial"/>
          <w:sz w:val="24"/>
        </w:rPr>
        <w:t>族群多样性通常与较少的社会资本和低水平的信任相关。然而，大多数对这一关系展开的经验证据都聚焦于广义的信任，而不是采用在理论上更为恰当的基于群体的信任测量。本文评估了族群多样性（在国家、地方和基层）和同族信任高于非同族信任程度（在此这一取值被称为同族信任溢价）的关系。使用来自</w:t>
      </w:r>
      <w:r w:rsidRPr="000D4FF6">
        <w:rPr>
          <w:rFonts w:ascii="Arial" w:eastAsia="宋体" w:hAnsi="Arial" w:cs="Arial"/>
          <w:sz w:val="24"/>
        </w:rPr>
        <w:t>16</w:t>
      </w:r>
      <w:r w:rsidRPr="000D4FF6">
        <w:rPr>
          <w:rFonts w:ascii="Arial" w:eastAsia="宋体" w:hAnsi="Arial" w:cs="Arial"/>
          <w:sz w:val="24"/>
        </w:rPr>
        <w:t>个非洲国家的民意调查数据，这一研究发现，平均而言</w:t>
      </w:r>
      <w:del w:id="8" w:author="吴 温泉" w:date="2020-02-10T22:08:00Z">
        <w:r w:rsidRPr="000D4FF6" w:rsidDel="00B92528">
          <w:rPr>
            <w:rFonts w:ascii="Arial" w:eastAsia="宋体" w:hAnsi="Arial" w:cs="Arial"/>
            <w:sz w:val="24"/>
          </w:rPr>
          <w:delText>，</w:delText>
        </w:r>
      </w:del>
      <w:r>
        <w:rPr>
          <w:rFonts w:ascii="Arial" w:eastAsia="宋体" w:hAnsi="Arial" w:cs="Arial" w:hint="eastAsia"/>
          <w:sz w:val="24"/>
        </w:rPr>
        <w:t>在</w:t>
      </w:r>
      <w:r w:rsidRPr="000D4FF6">
        <w:rPr>
          <w:rFonts w:ascii="Arial" w:eastAsia="宋体" w:hAnsi="Arial" w:cs="Arial"/>
          <w:sz w:val="24"/>
        </w:rPr>
        <w:t>族群多样的国家</w:t>
      </w:r>
      <w:del w:id="9" w:author="吴 温泉" w:date="2020-02-10T22:07:00Z">
        <w:r w:rsidDel="00B92528">
          <w:rPr>
            <w:rFonts w:ascii="Arial" w:eastAsia="宋体" w:hAnsi="Arial" w:cs="Arial" w:hint="eastAsia"/>
            <w:sz w:val="24"/>
          </w:rPr>
          <w:delText>，</w:delText>
        </w:r>
      </w:del>
      <w:r w:rsidRPr="000D4FF6">
        <w:rPr>
          <w:rFonts w:ascii="Arial" w:eastAsia="宋体" w:hAnsi="Arial" w:cs="Arial"/>
          <w:sz w:val="24"/>
        </w:rPr>
        <w:t>公民会表现出更多的族群中心主义式信任。然而，在国家内部，地方族群多样性与更低的族群中心主义信任相关。族群多样性和族群中心主义信任的负相关关系同样出现在马拉维的各个区域和列举地区。</w:t>
      </w:r>
      <w:ins w:id="10" w:author="吴 温泉" w:date="2020-02-10T22:10:00Z">
        <w:r w:rsidR="00B92528" w:rsidRPr="000D4FF6">
          <w:rPr>
            <w:rFonts w:ascii="Arial" w:eastAsia="宋体" w:hAnsi="Arial" w:cs="Arial"/>
            <w:sz w:val="24"/>
          </w:rPr>
          <w:t>与这一关系模式相一致，</w:t>
        </w:r>
      </w:ins>
      <w:r w:rsidRPr="000D4FF6">
        <w:rPr>
          <w:rFonts w:ascii="Arial" w:eastAsia="宋体" w:hAnsi="Arial" w:cs="Arial"/>
          <w:sz w:val="24"/>
        </w:rPr>
        <w:t>本文</w:t>
      </w:r>
      <w:del w:id="11" w:author="吴 温泉" w:date="2020-02-10T22:11:00Z">
        <w:r w:rsidRPr="000D4FF6" w:rsidDel="00B92528">
          <w:rPr>
            <w:rFonts w:ascii="Arial" w:eastAsia="宋体" w:hAnsi="Arial" w:cs="Arial" w:hint="eastAsia"/>
            <w:sz w:val="24"/>
          </w:rPr>
          <w:delText>接着</w:delText>
        </w:r>
      </w:del>
      <w:ins w:id="12" w:author="吴 温泉" w:date="2020-02-10T22:11:00Z">
        <w:r w:rsidR="00B92528">
          <w:rPr>
            <w:rFonts w:ascii="Arial" w:eastAsia="宋体" w:hAnsi="Arial" w:cs="Arial" w:hint="eastAsia"/>
            <w:sz w:val="24"/>
          </w:rPr>
          <w:t>尔后</w:t>
        </w:r>
      </w:ins>
      <w:r w:rsidRPr="000D4FF6">
        <w:rPr>
          <w:rFonts w:ascii="Arial" w:eastAsia="宋体" w:hAnsi="Arial" w:cs="Arial"/>
          <w:sz w:val="24"/>
        </w:rPr>
        <w:t>表明</w:t>
      </w:r>
      <w:del w:id="13" w:author="吴 温泉" w:date="2020-02-10T22:11:00Z">
        <w:r w:rsidRPr="000D4FF6" w:rsidDel="00B92528">
          <w:rPr>
            <w:rFonts w:ascii="Arial" w:eastAsia="宋体" w:hAnsi="Arial" w:cs="Arial"/>
            <w:sz w:val="24"/>
          </w:rPr>
          <w:delText>了，</w:delText>
        </w:r>
      </w:del>
      <w:del w:id="14" w:author="吴 温泉" w:date="2020-02-10T22:10:00Z">
        <w:r w:rsidRPr="000D4FF6" w:rsidDel="00B92528">
          <w:rPr>
            <w:rFonts w:ascii="Arial" w:eastAsia="宋体" w:hAnsi="Arial" w:cs="Arial"/>
            <w:sz w:val="24"/>
          </w:rPr>
          <w:delText>与这一关系模式相一致，</w:delText>
        </w:r>
      </w:del>
      <w:r w:rsidRPr="000D4FF6">
        <w:rPr>
          <w:rFonts w:ascii="Arial" w:eastAsia="宋体" w:hAnsi="Arial" w:cs="Arial"/>
          <w:sz w:val="24"/>
        </w:rPr>
        <w:t>只有在族群在</w:t>
      </w:r>
      <w:bookmarkStart w:id="15" w:name="_GoBack"/>
      <w:bookmarkEnd w:id="15"/>
      <w:r w:rsidRPr="000D4FF6">
        <w:rPr>
          <w:rFonts w:ascii="Arial" w:eastAsia="宋体" w:hAnsi="Arial" w:cs="Arial"/>
          <w:sz w:val="24"/>
        </w:rPr>
        <w:t>空间上相分离的情况下，族群多样性会损害全国层面的族群间信任。这些结果凸显了族群空间分布对于族群间关系的重要性，并质疑了族群互动的微观研究对于理解宏观层面上族群动态的作</w:t>
      </w:r>
      <w:r w:rsidRPr="000D4FF6">
        <w:rPr>
          <w:rFonts w:ascii="Arial" w:eastAsia="宋体" w:hAnsi="Arial" w:cs="Arial"/>
          <w:sz w:val="24"/>
        </w:rPr>
        <w:lastRenderedPageBreak/>
        <w:t>用。</w:t>
      </w:r>
    </w:p>
    <w:p w:rsidR="000D4FF6" w:rsidRPr="000D4FF6" w:rsidRDefault="000D4FF6" w:rsidP="00DB63D9">
      <w:pPr>
        <w:pStyle w:val="a3"/>
        <w:rPr>
          <w:rFonts w:ascii="Arial" w:hAnsi="Arial" w:cs="Arial"/>
        </w:rPr>
      </w:pPr>
    </w:p>
    <w:p w:rsidR="00DB63D9" w:rsidRPr="000D4FF6" w:rsidRDefault="00DB63D9" w:rsidP="000D4FF6">
      <w:pPr>
        <w:pStyle w:val="a3"/>
        <w:jc w:val="both"/>
        <w:rPr>
          <w:rFonts w:ascii="Arial" w:hAnsi="Arial" w:cs="Arial"/>
        </w:rPr>
      </w:pPr>
      <w:r w:rsidRPr="000D4FF6">
        <w:rPr>
          <w:rFonts w:ascii="Arial" w:hAnsi="Arial" w:cs="Arial"/>
        </w:rPr>
        <w:t xml:space="preserve">Ethnic diversity is generally associated with less social capital and lower levels of trust. However, most empirical evidence for this relationship is focused on generalized trust, rather than more theoretically appropriate measures of group-based trust. This article evaluates the relationship between ethnic diversity – at the national, regional and local levels – and the degree to which </w:t>
      </w:r>
      <w:proofErr w:type="spellStart"/>
      <w:r w:rsidRPr="000D4FF6">
        <w:rPr>
          <w:rFonts w:ascii="Arial" w:hAnsi="Arial" w:cs="Arial"/>
        </w:rPr>
        <w:t>coethnics</w:t>
      </w:r>
      <w:proofErr w:type="spellEnd"/>
      <w:r w:rsidRPr="000D4FF6">
        <w:rPr>
          <w:rFonts w:ascii="Arial" w:hAnsi="Arial" w:cs="Arial"/>
        </w:rPr>
        <w:t xml:space="preserve"> are trusted more than non-</w:t>
      </w:r>
      <w:proofErr w:type="spellStart"/>
      <w:r w:rsidRPr="000D4FF6">
        <w:rPr>
          <w:rFonts w:ascii="Arial" w:hAnsi="Arial" w:cs="Arial"/>
        </w:rPr>
        <w:t>coethnics</w:t>
      </w:r>
      <w:proofErr w:type="spellEnd"/>
      <w:r w:rsidRPr="000D4FF6">
        <w:rPr>
          <w:rFonts w:ascii="Arial" w:hAnsi="Arial" w:cs="Arial"/>
        </w:rPr>
        <w:t>, a value referred to here as the ‘</w:t>
      </w:r>
      <w:proofErr w:type="spellStart"/>
      <w:r w:rsidRPr="000D4FF6">
        <w:rPr>
          <w:rFonts w:ascii="Arial" w:hAnsi="Arial" w:cs="Arial"/>
        </w:rPr>
        <w:t>coethnic</w:t>
      </w:r>
      <w:proofErr w:type="spellEnd"/>
      <w:r w:rsidRPr="000D4FF6">
        <w:rPr>
          <w:rFonts w:ascii="Arial" w:hAnsi="Arial" w:cs="Arial"/>
        </w:rPr>
        <w:t xml:space="preserve"> trust premium’. Using public opinion data from sixteen African countries, this study finds that citizens of ethnically diverse states express, on average, more ethnocentric trust. However, within countries, regional ethnic diversity is associated with less ethnocentric trust. This same negative pattern between diversity and ethnocentric trust appears across districts and enumeration areas within Malawi. The article then shows, consistent with these patterns, that diversity is only detrimental to intergroup trust at the national level when ethnic groups are spatially segregated. These results highlight the importance of the spatial distribution of ethnic groups on intergroup relations, and question the utility of micro-level studies of interethnic interactions for understanding macro-level group dynamics. </w:t>
      </w:r>
    </w:p>
    <w:sectPr w:rsidR="00DB63D9" w:rsidRPr="000D4FF6" w:rsidSect="00AA344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1FA" w:rsidRDefault="00D021FA" w:rsidP="0059460F">
      <w:r>
        <w:separator/>
      </w:r>
    </w:p>
  </w:endnote>
  <w:endnote w:type="continuationSeparator" w:id="0">
    <w:p w:rsidR="00D021FA" w:rsidRDefault="00D021FA" w:rsidP="0059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1FA" w:rsidRDefault="00D021FA" w:rsidP="0059460F">
      <w:r>
        <w:separator/>
      </w:r>
    </w:p>
  </w:footnote>
  <w:footnote w:type="continuationSeparator" w:id="0">
    <w:p w:rsidR="00D021FA" w:rsidRDefault="00D021FA" w:rsidP="0059460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吴 温泉">
    <w15:presenceInfo w15:providerId="Windows Live" w15:userId="a882e5c7b0538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EC"/>
    <w:rsid w:val="000D4FF6"/>
    <w:rsid w:val="002602F2"/>
    <w:rsid w:val="00323678"/>
    <w:rsid w:val="00403238"/>
    <w:rsid w:val="004157F0"/>
    <w:rsid w:val="004944EC"/>
    <w:rsid w:val="004D1AE0"/>
    <w:rsid w:val="005550A7"/>
    <w:rsid w:val="0059460F"/>
    <w:rsid w:val="005A5000"/>
    <w:rsid w:val="00796B34"/>
    <w:rsid w:val="007A01CB"/>
    <w:rsid w:val="0085069D"/>
    <w:rsid w:val="008779D2"/>
    <w:rsid w:val="008F4A33"/>
    <w:rsid w:val="00AA344A"/>
    <w:rsid w:val="00B92528"/>
    <w:rsid w:val="00CD32E8"/>
    <w:rsid w:val="00CF78AE"/>
    <w:rsid w:val="00D021FA"/>
    <w:rsid w:val="00DB63D9"/>
    <w:rsid w:val="00EF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F0977"/>
  <w15:chartTrackingRefBased/>
  <w15:docId w15:val="{3D2CA4E4-6B14-884B-8248-6B911EB0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944EC"/>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5946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9460F"/>
    <w:rPr>
      <w:sz w:val="18"/>
      <w:szCs w:val="18"/>
    </w:rPr>
  </w:style>
  <w:style w:type="paragraph" w:styleId="a6">
    <w:name w:val="footer"/>
    <w:basedOn w:val="a"/>
    <w:link w:val="a7"/>
    <w:uiPriority w:val="99"/>
    <w:unhideWhenUsed/>
    <w:rsid w:val="0059460F"/>
    <w:pPr>
      <w:tabs>
        <w:tab w:val="center" w:pos="4153"/>
        <w:tab w:val="right" w:pos="8306"/>
      </w:tabs>
      <w:snapToGrid w:val="0"/>
      <w:jc w:val="left"/>
    </w:pPr>
    <w:rPr>
      <w:sz w:val="18"/>
      <w:szCs w:val="18"/>
    </w:rPr>
  </w:style>
  <w:style w:type="character" w:customStyle="1" w:styleId="a7">
    <w:name w:val="页脚 字符"/>
    <w:basedOn w:val="a0"/>
    <w:link w:val="a6"/>
    <w:uiPriority w:val="99"/>
    <w:rsid w:val="005946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8759">
      <w:bodyDiv w:val="1"/>
      <w:marLeft w:val="0"/>
      <w:marRight w:val="0"/>
      <w:marTop w:val="0"/>
      <w:marBottom w:val="0"/>
      <w:divBdr>
        <w:top w:val="none" w:sz="0" w:space="0" w:color="auto"/>
        <w:left w:val="none" w:sz="0" w:space="0" w:color="auto"/>
        <w:bottom w:val="none" w:sz="0" w:space="0" w:color="auto"/>
        <w:right w:val="none" w:sz="0" w:space="0" w:color="auto"/>
      </w:divBdr>
      <w:divsChild>
        <w:div w:id="2124617126">
          <w:marLeft w:val="0"/>
          <w:marRight w:val="0"/>
          <w:marTop w:val="0"/>
          <w:marBottom w:val="0"/>
          <w:divBdr>
            <w:top w:val="none" w:sz="0" w:space="0" w:color="auto"/>
            <w:left w:val="none" w:sz="0" w:space="0" w:color="auto"/>
            <w:bottom w:val="none" w:sz="0" w:space="0" w:color="auto"/>
            <w:right w:val="none" w:sz="0" w:space="0" w:color="auto"/>
          </w:divBdr>
          <w:divsChild>
            <w:div w:id="175001889">
              <w:marLeft w:val="0"/>
              <w:marRight w:val="0"/>
              <w:marTop w:val="0"/>
              <w:marBottom w:val="0"/>
              <w:divBdr>
                <w:top w:val="none" w:sz="0" w:space="0" w:color="auto"/>
                <w:left w:val="none" w:sz="0" w:space="0" w:color="auto"/>
                <w:bottom w:val="none" w:sz="0" w:space="0" w:color="auto"/>
                <w:right w:val="none" w:sz="0" w:space="0" w:color="auto"/>
              </w:divBdr>
              <w:divsChild>
                <w:div w:id="11145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7091">
      <w:bodyDiv w:val="1"/>
      <w:marLeft w:val="0"/>
      <w:marRight w:val="0"/>
      <w:marTop w:val="0"/>
      <w:marBottom w:val="0"/>
      <w:divBdr>
        <w:top w:val="none" w:sz="0" w:space="0" w:color="auto"/>
        <w:left w:val="none" w:sz="0" w:space="0" w:color="auto"/>
        <w:bottom w:val="none" w:sz="0" w:space="0" w:color="auto"/>
        <w:right w:val="none" w:sz="0" w:space="0" w:color="auto"/>
      </w:divBdr>
      <w:divsChild>
        <w:div w:id="912741225">
          <w:marLeft w:val="0"/>
          <w:marRight w:val="0"/>
          <w:marTop w:val="0"/>
          <w:marBottom w:val="0"/>
          <w:divBdr>
            <w:top w:val="none" w:sz="0" w:space="0" w:color="auto"/>
            <w:left w:val="none" w:sz="0" w:space="0" w:color="auto"/>
            <w:bottom w:val="none" w:sz="0" w:space="0" w:color="auto"/>
            <w:right w:val="none" w:sz="0" w:space="0" w:color="auto"/>
          </w:divBdr>
          <w:divsChild>
            <w:div w:id="1621571125">
              <w:marLeft w:val="0"/>
              <w:marRight w:val="0"/>
              <w:marTop w:val="0"/>
              <w:marBottom w:val="0"/>
              <w:divBdr>
                <w:top w:val="none" w:sz="0" w:space="0" w:color="auto"/>
                <w:left w:val="none" w:sz="0" w:space="0" w:color="auto"/>
                <w:bottom w:val="none" w:sz="0" w:space="0" w:color="auto"/>
                <w:right w:val="none" w:sz="0" w:space="0" w:color="auto"/>
              </w:divBdr>
              <w:divsChild>
                <w:div w:id="5166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4907">
      <w:bodyDiv w:val="1"/>
      <w:marLeft w:val="0"/>
      <w:marRight w:val="0"/>
      <w:marTop w:val="0"/>
      <w:marBottom w:val="0"/>
      <w:divBdr>
        <w:top w:val="none" w:sz="0" w:space="0" w:color="auto"/>
        <w:left w:val="none" w:sz="0" w:space="0" w:color="auto"/>
        <w:bottom w:val="none" w:sz="0" w:space="0" w:color="auto"/>
        <w:right w:val="none" w:sz="0" w:space="0" w:color="auto"/>
      </w:divBdr>
      <w:divsChild>
        <w:div w:id="954795222">
          <w:marLeft w:val="0"/>
          <w:marRight w:val="0"/>
          <w:marTop w:val="0"/>
          <w:marBottom w:val="0"/>
          <w:divBdr>
            <w:top w:val="none" w:sz="0" w:space="0" w:color="auto"/>
            <w:left w:val="none" w:sz="0" w:space="0" w:color="auto"/>
            <w:bottom w:val="none" w:sz="0" w:space="0" w:color="auto"/>
            <w:right w:val="none" w:sz="0" w:space="0" w:color="auto"/>
          </w:divBdr>
          <w:divsChild>
            <w:div w:id="800349122">
              <w:marLeft w:val="0"/>
              <w:marRight w:val="0"/>
              <w:marTop w:val="0"/>
              <w:marBottom w:val="0"/>
              <w:divBdr>
                <w:top w:val="none" w:sz="0" w:space="0" w:color="auto"/>
                <w:left w:val="none" w:sz="0" w:space="0" w:color="auto"/>
                <w:bottom w:val="none" w:sz="0" w:space="0" w:color="auto"/>
                <w:right w:val="none" w:sz="0" w:space="0" w:color="auto"/>
              </w:divBdr>
              <w:divsChild>
                <w:div w:id="859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3940">
      <w:bodyDiv w:val="1"/>
      <w:marLeft w:val="0"/>
      <w:marRight w:val="0"/>
      <w:marTop w:val="0"/>
      <w:marBottom w:val="0"/>
      <w:divBdr>
        <w:top w:val="none" w:sz="0" w:space="0" w:color="auto"/>
        <w:left w:val="none" w:sz="0" w:space="0" w:color="auto"/>
        <w:bottom w:val="none" w:sz="0" w:space="0" w:color="auto"/>
        <w:right w:val="none" w:sz="0" w:space="0" w:color="auto"/>
      </w:divBdr>
      <w:divsChild>
        <w:div w:id="2102143246">
          <w:marLeft w:val="0"/>
          <w:marRight w:val="0"/>
          <w:marTop w:val="0"/>
          <w:marBottom w:val="0"/>
          <w:divBdr>
            <w:top w:val="none" w:sz="0" w:space="0" w:color="auto"/>
            <w:left w:val="none" w:sz="0" w:space="0" w:color="auto"/>
            <w:bottom w:val="none" w:sz="0" w:space="0" w:color="auto"/>
            <w:right w:val="none" w:sz="0" w:space="0" w:color="auto"/>
          </w:divBdr>
          <w:divsChild>
            <w:div w:id="121311987">
              <w:marLeft w:val="0"/>
              <w:marRight w:val="0"/>
              <w:marTop w:val="0"/>
              <w:marBottom w:val="0"/>
              <w:divBdr>
                <w:top w:val="none" w:sz="0" w:space="0" w:color="auto"/>
                <w:left w:val="none" w:sz="0" w:space="0" w:color="auto"/>
                <w:bottom w:val="none" w:sz="0" w:space="0" w:color="auto"/>
                <w:right w:val="none" w:sz="0" w:space="0" w:color="auto"/>
              </w:divBdr>
              <w:divsChild>
                <w:div w:id="11108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1618">
      <w:bodyDiv w:val="1"/>
      <w:marLeft w:val="0"/>
      <w:marRight w:val="0"/>
      <w:marTop w:val="0"/>
      <w:marBottom w:val="0"/>
      <w:divBdr>
        <w:top w:val="none" w:sz="0" w:space="0" w:color="auto"/>
        <w:left w:val="none" w:sz="0" w:space="0" w:color="auto"/>
        <w:bottom w:val="none" w:sz="0" w:space="0" w:color="auto"/>
        <w:right w:val="none" w:sz="0" w:space="0" w:color="auto"/>
      </w:divBdr>
      <w:divsChild>
        <w:div w:id="299191879">
          <w:marLeft w:val="0"/>
          <w:marRight w:val="0"/>
          <w:marTop w:val="0"/>
          <w:marBottom w:val="0"/>
          <w:divBdr>
            <w:top w:val="none" w:sz="0" w:space="0" w:color="auto"/>
            <w:left w:val="none" w:sz="0" w:space="0" w:color="auto"/>
            <w:bottom w:val="none" w:sz="0" w:space="0" w:color="auto"/>
            <w:right w:val="none" w:sz="0" w:space="0" w:color="auto"/>
          </w:divBdr>
          <w:divsChild>
            <w:div w:id="990405406">
              <w:marLeft w:val="0"/>
              <w:marRight w:val="0"/>
              <w:marTop w:val="0"/>
              <w:marBottom w:val="0"/>
              <w:divBdr>
                <w:top w:val="none" w:sz="0" w:space="0" w:color="auto"/>
                <w:left w:val="none" w:sz="0" w:space="0" w:color="auto"/>
                <w:bottom w:val="none" w:sz="0" w:space="0" w:color="auto"/>
                <w:right w:val="none" w:sz="0" w:space="0" w:color="auto"/>
              </w:divBdr>
              <w:divsChild>
                <w:div w:id="10904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79220">
      <w:bodyDiv w:val="1"/>
      <w:marLeft w:val="0"/>
      <w:marRight w:val="0"/>
      <w:marTop w:val="0"/>
      <w:marBottom w:val="0"/>
      <w:divBdr>
        <w:top w:val="none" w:sz="0" w:space="0" w:color="auto"/>
        <w:left w:val="none" w:sz="0" w:space="0" w:color="auto"/>
        <w:bottom w:val="none" w:sz="0" w:space="0" w:color="auto"/>
        <w:right w:val="none" w:sz="0" w:space="0" w:color="auto"/>
      </w:divBdr>
      <w:divsChild>
        <w:div w:id="1441678158">
          <w:marLeft w:val="0"/>
          <w:marRight w:val="0"/>
          <w:marTop w:val="0"/>
          <w:marBottom w:val="0"/>
          <w:divBdr>
            <w:top w:val="none" w:sz="0" w:space="0" w:color="auto"/>
            <w:left w:val="none" w:sz="0" w:space="0" w:color="auto"/>
            <w:bottom w:val="none" w:sz="0" w:space="0" w:color="auto"/>
            <w:right w:val="none" w:sz="0" w:space="0" w:color="auto"/>
          </w:divBdr>
          <w:divsChild>
            <w:div w:id="295380760">
              <w:marLeft w:val="0"/>
              <w:marRight w:val="0"/>
              <w:marTop w:val="0"/>
              <w:marBottom w:val="0"/>
              <w:divBdr>
                <w:top w:val="none" w:sz="0" w:space="0" w:color="auto"/>
                <w:left w:val="none" w:sz="0" w:space="0" w:color="auto"/>
                <w:bottom w:val="none" w:sz="0" w:space="0" w:color="auto"/>
                <w:right w:val="none" w:sz="0" w:space="0" w:color="auto"/>
              </w:divBdr>
              <w:divsChild>
                <w:div w:id="2481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09279">
      <w:bodyDiv w:val="1"/>
      <w:marLeft w:val="0"/>
      <w:marRight w:val="0"/>
      <w:marTop w:val="0"/>
      <w:marBottom w:val="0"/>
      <w:divBdr>
        <w:top w:val="none" w:sz="0" w:space="0" w:color="auto"/>
        <w:left w:val="none" w:sz="0" w:space="0" w:color="auto"/>
        <w:bottom w:val="none" w:sz="0" w:space="0" w:color="auto"/>
        <w:right w:val="none" w:sz="0" w:space="0" w:color="auto"/>
      </w:divBdr>
      <w:divsChild>
        <w:div w:id="402023575">
          <w:marLeft w:val="0"/>
          <w:marRight w:val="0"/>
          <w:marTop w:val="0"/>
          <w:marBottom w:val="0"/>
          <w:divBdr>
            <w:top w:val="none" w:sz="0" w:space="0" w:color="auto"/>
            <w:left w:val="none" w:sz="0" w:space="0" w:color="auto"/>
            <w:bottom w:val="none" w:sz="0" w:space="0" w:color="auto"/>
            <w:right w:val="none" w:sz="0" w:space="0" w:color="auto"/>
          </w:divBdr>
          <w:divsChild>
            <w:div w:id="1531601567">
              <w:marLeft w:val="0"/>
              <w:marRight w:val="0"/>
              <w:marTop w:val="0"/>
              <w:marBottom w:val="0"/>
              <w:divBdr>
                <w:top w:val="none" w:sz="0" w:space="0" w:color="auto"/>
                <w:left w:val="none" w:sz="0" w:space="0" w:color="auto"/>
                <w:bottom w:val="none" w:sz="0" w:space="0" w:color="auto"/>
                <w:right w:val="none" w:sz="0" w:space="0" w:color="auto"/>
              </w:divBdr>
              <w:divsChild>
                <w:div w:id="5939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2420">
      <w:bodyDiv w:val="1"/>
      <w:marLeft w:val="0"/>
      <w:marRight w:val="0"/>
      <w:marTop w:val="0"/>
      <w:marBottom w:val="0"/>
      <w:divBdr>
        <w:top w:val="none" w:sz="0" w:space="0" w:color="auto"/>
        <w:left w:val="none" w:sz="0" w:space="0" w:color="auto"/>
        <w:bottom w:val="none" w:sz="0" w:space="0" w:color="auto"/>
        <w:right w:val="none" w:sz="0" w:space="0" w:color="auto"/>
      </w:divBdr>
      <w:divsChild>
        <w:div w:id="1161508192">
          <w:marLeft w:val="0"/>
          <w:marRight w:val="0"/>
          <w:marTop w:val="0"/>
          <w:marBottom w:val="0"/>
          <w:divBdr>
            <w:top w:val="none" w:sz="0" w:space="0" w:color="auto"/>
            <w:left w:val="none" w:sz="0" w:space="0" w:color="auto"/>
            <w:bottom w:val="none" w:sz="0" w:space="0" w:color="auto"/>
            <w:right w:val="none" w:sz="0" w:space="0" w:color="auto"/>
          </w:divBdr>
          <w:divsChild>
            <w:div w:id="1478574220">
              <w:marLeft w:val="0"/>
              <w:marRight w:val="0"/>
              <w:marTop w:val="0"/>
              <w:marBottom w:val="0"/>
              <w:divBdr>
                <w:top w:val="none" w:sz="0" w:space="0" w:color="auto"/>
                <w:left w:val="none" w:sz="0" w:space="0" w:color="auto"/>
                <w:bottom w:val="none" w:sz="0" w:space="0" w:color="auto"/>
                <w:right w:val="none" w:sz="0" w:space="0" w:color="auto"/>
              </w:divBdr>
              <w:divsChild>
                <w:div w:id="20511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08513">
      <w:bodyDiv w:val="1"/>
      <w:marLeft w:val="0"/>
      <w:marRight w:val="0"/>
      <w:marTop w:val="0"/>
      <w:marBottom w:val="0"/>
      <w:divBdr>
        <w:top w:val="none" w:sz="0" w:space="0" w:color="auto"/>
        <w:left w:val="none" w:sz="0" w:space="0" w:color="auto"/>
        <w:bottom w:val="none" w:sz="0" w:space="0" w:color="auto"/>
        <w:right w:val="none" w:sz="0" w:space="0" w:color="auto"/>
      </w:divBdr>
      <w:divsChild>
        <w:div w:id="650523197">
          <w:marLeft w:val="0"/>
          <w:marRight w:val="0"/>
          <w:marTop w:val="0"/>
          <w:marBottom w:val="0"/>
          <w:divBdr>
            <w:top w:val="none" w:sz="0" w:space="0" w:color="auto"/>
            <w:left w:val="none" w:sz="0" w:space="0" w:color="auto"/>
            <w:bottom w:val="none" w:sz="0" w:space="0" w:color="auto"/>
            <w:right w:val="none" w:sz="0" w:space="0" w:color="auto"/>
          </w:divBdr>
          <w:divsChild>
            <w:div w:id="203950195">
              <w:marLeft w:val="0"/>
              <w:marRight w:val="0"/>
              <w:marTop w:val="0"/>
              <w:marBottom w:val="0"/>
              <w:divBdr>
                <w:top w:val="none" w:sz="0" w:space="0" w:color="auto"/>
                <w:left w:val="none" w:sz="0" w:space="0" w:color="auto"/>
                <w:bottom w:val="none" w:sz="0" w:space="0" w:color="auto"/>
                <w:right w:val="none" w:sz="0" w:space="0" w:color="auto"/>
              </w:divBdr>
              <w:divsChild>
                <w:div w:id="1762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91124">
      <w:bodyDiv w:val="1"/>
      <w:marLeft w:val="0"/>
      <w:marRight w:val="0"/>
      <w:marTop w:val="0"/>
      <w:marBottom w:val="0"/>
      <w:divBdr>
        <w:top w:val="none" w:sz="0" w:space="0" w:color="auto"/>
        <w:left w:val="none" w:sz="0" w:space="0" w:color="auto"/>
        <w:bottom w:val="none" w:sz="0" w:space="0" w:color="auto"/>
        <w:right w:val="none" w:sz="0" w:space="0" w:color="auto"/>
      </w:divBdr>
      <w:divsChild>
        <w:div w:id="1272395532">
          <w:marLeft w:val="0"/>
          <w:marRight w:val="0"/>
          <w:marTop w:val="0"/>
          <w:marBottom w:val="0"/>
          <w:divBdr>
            <w:top w:val="none" w:sz="0" w:space="0" w:color="auto"/>
            <w:left w:val="none" w:sz="0" w:space="0" w:color="auto"/>
            <w:bottom w:val="none" w:sz="0" w:space="0" w:color="auto"/>
            <w:right w:val="none" w:sz="0" w:space="0" w:color="auto"/>
          </w:divBdr>
          <w:divsChild>
            <w:div w:id="269557721">
              <w:marLeft w:val="0"/>
              <w:marRight w:val="0"/>
              <w:marTop w:val="0"/>
              <w:marBottom w:val="0"/>
              <w:divBdr>
                <w:top w:val="none" w:sz="0" w:space="0" w:color="auto"/>
                <w:left w:val="none" w:sz="0" w:space="0" w:color="auto"/>
                <w:bottom w:val="none" w:sz="0" w:space="0" w:color="auto"/>
                <w:right w:val="none" w:sz="0" w:space="0" w:color="auto"/>
              </w:divBdr>
              <w:divsChild>
                <w:div w:id="3041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9476E08-DE02-4C53-B7F2-2D803580E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zhaodh96@qq.com</dc:creator>
  <cp:keywords/>
  <dc:description/>
  <cp:lastModifiedBy>吴 温泉</cp:lastModifiedBy>
  <cp:revision>2</cp:revision>
  <dcterms:created xsi:type="dcterms:W3CDTF">2020-02-10T14:14:00Z</dcterms:created>
  <dcterms:modified xsi:type="dcterms:W3CDTF">2020-02-10T14:14:00Z</dcterms:modified>
</cp:coreProperties>
</file>